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Ut sed suscipit sapien. Ut eleifend eleifend dolor, eu ornare metus porta id. Maecenas pellentesque lectus eu nisi aliquet pulvinar. Aliquam rutrum justo arcu, vel dictum nibh vulputate at. Quisque non ante sem. Vestibulum non finibus ligula. Quisque sollicitudin ex nec erat tincidunt egestas. Integer dolor sem, porttitor non bibendum nec, fermentum sed nibh.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sed venenatis lorem, nec ullamcorper ligula. Morbi ullamcorper elit nec tellus lacinia gravida. Maecenas eu quam ac orci vehicula lacinia accumsan a massa. Nunc non tempus urna, pellentesque dapibus nisl. Vivamus semper quis sapien nec malesuada. Nunc accumsan ligula non risus bibendum vulputate. Nullam fringilla tellus ac commodo laoreet. Maecenas pharetra interdum porttitor. Mauris et turpis lacinia massa pharetra faucibus. Cras quis mollis metus, consectetur dapibus risus. Proin facilisis posuere nibh pretium ultrices. Aenean quis ex ante. Vivamus nulla erat, accumsan sit amet augue eu, scelerisque tristique leo. Proin nisl turpis, vestibulum quis consectetur id, finibus quis diam. Ut auctor sodales dictum. Morbi quis eros nibh.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ins w:author="Shao Wang" w:id="0" w:date="2023-02-15T22:55:59Z"/>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0" w:date="2023-02-15T22:55:59Z">
        <w:r w:rsidDel="00000000" w:rsidR="00000000" w:rsidRPr="00000000">
          <w:rPr>
            <w:sz w:val="21"/>
            <w:szCs w:val="21"/>
            <w:rtl w:val="0"/>
          </w:rPr>
          <w:delText xml:space="preserve">Class aptent taciti sociosqu ad litora torquent per conubia nostra, per inceptos himenaeos. Sed consectetur risus urna, non fringilla eros rutrum vitae. Pellentesque habitant morbi tristique senectus et netus et malesuada fames ac turpis egestas. Praesent vitae risus vitae est placerat condimentum eget at purus. Cras consequat quis purus quis pellentesque. Proin finibus velit non justo suscipit, non mollis neque malesuada. Phasellus at maximus dui. Morbi a luctus magna, nec interdum est. Pellentesque id fringilla odio. Donec vehicula lectus ante, vel dignissim est imperdiet vitae. Etiam lobortis efficitur metus mattis volutpat. Nullam in varius leo, nec placerat mi. Donec rutrum risus at egestas tempus. Maecenas commodo auctor dapibus. Nam interdum rutrum massa vel consequat. Fusce suscipit scelerisque orci, et lobortis magna euismod sodales.</w:delText>
        </w:r>
      </w:del>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eget metus lacus. Nullam sagittis venenatis augue, lobortis tempus nisi rutrum tempus. Nullam facilisis at orci vitae tristique. Class aptent taciti sociosqu ad litora torquent per conubia nostra, per inceptos himenaeos. Curabitur imperdiet ultricies ante ut aliquam. Nam varius ante eu mi fermentum, a facilisis purus fermentum. Morbi efficitur elit in commodo semper.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id velit ac urna imperdiet lacinia. Aliquam eleifend mauris sed pulvinar lacinia. Cras ultrices ante id purus mattis euismod. Pellentesque in lacus vitae nisl semper tempus. Fusce in diam consectetur, finibus ipsum sed, vulputate dolor. Curabitur interdum malesuada nibh et convallis. Nunc malesuada nisl ac nulla viverra, sed pretium nunc sagittis. Proin tristique, massa a lobortis pellentesque, odio libero ultricies nibh, eget viverra eros lorem eu risus. Nam neque ipsum, volutpat id lectus a, sagittis venenatis augue. Etiam at tortor egestas, consectetur dolor eu, suscipit justo. Cras dignissim eu mi sit amet condimentum. Cras nisi libero, vestibulum id justo non, aliquam rutrum massa.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1" w:date="2023-02-15T22:56:10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1" w:date="2023-02-15T22:56:10Z">
        <w:r w:rsidDel="00000000" w:rsidR="00000000" w:rsidRPr="00000000">
          <w:rPr>
            <w:sz w:val="21"/>
            <w:szCs w:val="21"/>
            <w:rtl w:val="0"/>
          </w:rPr>
          <w:delText xml:space="preserve">In laoreet mi ac dictum vulputate. Fusce semper viverra tempus. Quisque pharetra nulla arcu, ac blandit sapien commodo eget. Donec hendrerit urna eu orci fringilla, nec elementum nisl consectetur. Cras semper diam quis neque rhoncus, vitae consequat justo rutrum. In urna sem, cursus a ligula ut, laoreet molestie nulla. In hac habitasse platea dictumst.</w:delText>
        </w:r>
      </w:del>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varius quis elit in dignissim. Pellentesque porttitor magna sit amet sem convallis, eget aliquet sem volutpat. Nam quis sapien eget neque tempus pharetra vel in est. Integer eget velit purus. Nullam ac ex sodales, faucibus massa a, ultrices orci. Curabitur iaculis lacus sed molestie facilisis. Integer vitae sapien sit amet nisl varius posuere. Ut gravida eu diam sit amet interdum.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sed metus lectus. Aliquam aliquam mattis gravida. Integer facilisis elementum velit, nec convallis neque lobortis sollicitudin. Integer tincidunt magna a ex mollis, at condimentum mi dapibus. Aenean fermentum massa felis, in porttitor purus fringilla eu. Vestibulum quis tellus non orci blandit malesuada. Nunc nec mi eros. Lorem ipsum dolor sit amet, consectetur adipiscing elit. Donec vitae neque et augue pretium ultricies. Mauris nec elit dapibus, malesuada nunc eget, sodales enim. Morbi nec mattis sapien, quis euismod mi. Vestibulum interdum enim sit amet ultricies volutpat. Cras in tellus velit. Proin mollis lacinia tristique. Proin eu elit nec lectus lacinia pellentesque ac ut dui.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at sapien eu neque imperdiet fermentum. Maecenas dapibus leo nisl, ac dignissim sem vehicula ac. Pellentesque lobortis justo ut dapibus iaculis. Donec maximus rutrum sem vel convallis. Phasellus volutpat ligula justo, eu aliquam augue convallis non. Nunc suscipit ullamcorper dolor, id suscipit dolor lobortis non. Nulla commodo hendrerit tortor eget facilisis. Fusce sollicitudin vel tellus eget fringilla. Maecenas porttitor diam nec elit faucibus, id hendrerit ex imperdiet. Nunc tempor viverra libero, sed sollicitudin quam condimentum a. Nam tempus tincidunt nibh id euismod. Quisque quis dolor ut enim tincidunt pharetra vitae ac sapien. Pellentesque porta felis ac dolor egestas egestas. Vivamus efficitur tortor sit amet dui suscipit mollis at nec ipsum.</w:t>
      </w:r>
    </w:p>
    <w:p w:rsidR="00000000" w:rsidDel="00000000" w:rsidP="00000000" w:rsidRDefault="00000000" w:rsidRPr="00000000" w14:paraId="0000000C">
      <w:pPr>
        <w:rPr/>
      </w:pPr>
      <w:ins w:author="Shao Wang" w:id="2" w:date="2023-02-15T22:57:22Z">
        <w:r w:rsidDel="00000000" w:rsidR="00000000" w:rsidRPr="00000000">
          <w:rPr>
            <w:sz w:val="21"/>
            <w:szCs w:val="21"/>
            <w:rtl w:val="0"/>
          </w:rPr>
          <w:t xml:space="preserve">222334567810</w:t>
        </w:r>
      </w:ins>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