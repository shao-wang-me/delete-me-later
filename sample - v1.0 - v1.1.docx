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4383" w14:textId="1F8A31A4" w:rsidR="00D1173F" w:rsidRDefault="00000000">
      <w:r>
        <w:t>Sample</w:t>
      </w:r>
    </w:p>
    <w:p w14:paraId="139F12C8" w14:textId="76E21EF5" w:rsidR="002B76DE" w:rsidRDefault="002B76DE">
      <w:ins w:id="0" w:author="Shao Wang" w:date="2022-09-15T16:08:00Z">
        <w:r>
          <w:t>T</w:t>
        </w:r>
      </w:ins>
      <w:ins w:id="1" w:author="Shao Wang" w:date="2022-09-15T16:38:00Z">
        <w:r w:rsidR="007B78AE">
          <w:t>racked Changes</w:t>
        </w:r>
      </w:ins>
    </w:p>
    <w:sectPr w:rsidR="002B76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AAED5" w14:textId="77777777" w:rsidR="00E94307" w:rsidRDefault="00E94307">
      <w:r>
        <w:separator/>
      </w:r>
    </w:p>
  </w:endnote>
  <w:endnote w:type="continuationSeparator" w:id="0">
    <w:p w14:paraId="78DA63DE" w14:textId="77777777" w:rsidR="00E94307" w:rsidRDefault="00E9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B547" w14:textId="77777777" w:rsidR="00E94307" w:rsidRDefault="00E94307">
      <w:r>
        <w:separator/>
      </w:r>
    </w:p>
  </w:footnote>
  <w:footnote w:type="continuationSeparator" w:id="0">
    <w:p w14:paraId="13EE00ED" w14:textId="77777777" w:rsidR="00E94307" w:rsidRDefault="00E9430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o Wang">
    <w15:presenceInfo w15:providerId="AD" w15:userId="S::swang@plxs.com.au::ac3ab121-4442-45a3-bfdb-8c16b36836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3F"/>
    <w:rsid w:val="002B76DE"/>
    <w:rsid w:val="007B78AE"/>
    <w:rsid w:val="00D1173F"/>
    <w:rsid w:val="00E9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C535"/>
  <w15:docId w15:val="{D92C9308-D865-374F-BFA9-EDC793C2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Revision">
    <w:name w:val="Revision"/>
    <w:hidden/>
    <w:uiPriority w:val="99"/>
    <w:semiHidden/>
    <w:rsid w:val="002B7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34BFD6-42E4-8F40-9ACC-0A818F79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Sanders</dc:creator>
  <cp:keywords/>
  <dc:description/>
  <cp:lastModifiedBy>Shao Wang</cp:lastModifiedBy>
  <cp:revision>4</cp:revision>
  <dcterms:created xsi:type="dcterms:W3CDTF">2020-02-12T09:50:00Z</dcterms:created>
  <dcterms:modified xsi:type="dcterms:W3CDTF">2022-09-15T06:38:00Z</dcterms:modified>
</cp:coreProperties>
</file>